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CD04" w14:textId="77777777" w:rsidR="002E0FBC" w:rsidRDefault="005034E0">
      <w:pPr>
        <w:pStyle w:val="Otsikko3"/>
      </w:pPr>
      <w:r>
        <w:t>1. Rekisterin pitäjä</w:t>
      </w:r>
    </w:p>
    <w:p w14:paraId="1F90E45A" w14:textId="77777777" w:rsidR="002E0FBC" w:rsidRDefault="005034E0">
      <w:r>
        <w:t xml:space="preserve">Tuotantotalouden Kilta </w:t>
      </w:r>
      <w:proofErr w:type="spellStart"/>
      <w:r>
        <w:t>Prodeko</w:t>
      </w:r>
      <w:proofErr w:type="spellEnd"/>
      <w:r>
        <w:t xml:space="preserve"> ry</w:t>
      </w:r>
      <w:r>
        <w:br/>
        <w:t>PL 15500</w:t>
      </w:r>
      <w:r>
        <w:br/>
        <w:t>00076 Aalto</w:t>
      </w:r>
    </w:p>
    <w:p w14:paraId="149518A1" w14:textId="77777777" w:rsidR="002E0FBC" w:rsidRDefault="005034E0">
      <w:pPr>
        <w:pStyle w:val="Otsikko3"/>
      </w:pPr>
      <w:r>
        <w:t>2. Yhteyshenkilö rekisteriä koskevissa asioissa</w:t>
      </w:r>
    </w:p>
    <w:p w14:paraId="36DE9A5A" w14:textId="77777777" w:rsidR="002E0FBC" w:rsidRDefault="00CC544F">
      <w:r>
        <w:t>Tua Videman</w:t>
      </w:r>
      <w:r w:rsidR="005034E0">
        <w:br/>
        <w:t xml:space="preserve">Tuotantotalouden Kilta </w:t>
      </w:r>
      <w:proofErr w:type="spellStart"/>
      <w:r w:rsidR="005034E0">
        <w:t>Prodeko</w:t>
      </w:r>
      <w:proofErr w:type="spellEnd"/>
      <w:r w:rsidR="005034E0">
        <w:t xml:space="preserve"> ry</w:t>
      </w:r>
      <w:r w:rsidR="005034E0">
        <w:br/>
        <w:t>PL 15500</w:t>
      </w:r>
      <w:r w:rsidR="005034E0">
        <w:br/>
        <w:t>00076 Aalto</w:t>
      </w:r>
      <w:r w:rsidR="005034E0">
        <w:br/>
      </w:r>
      <w:hyperlink r:id="rId7">
        <w:r w:rsidR="005034E0">
          <w:rPr>
            <w:color w:val="0000FF"/>
            <w:u w:val="single"/>
          </w:rPr>
          <w:t>mediakeisari@prodeko.org</w:t>
        </w:r>
      </w:hyperlink>
    </w:p>
    <w:p w14:paraId="14D43B93" w14:textId="77777777" w:rsidR="002E0FBC" w:rsidRDefault="005034E0">
      <w:pPr>
        <w:pStyle w:val="Otsikko3"/>
      </w:pPr>
      <w:r>
        <w:t>3. Rekisterin nimi</w:t>
      </w:r>
    </w:p>
    <w:p w14:paraId="2CFE37D1" w14:textId="77777777" w:rsidR="002E0FBC" w:rsidRDefault="005034E0">
      <w:proofErr w:type="spellStart"/>
      <w:r>
        <w:t>Prodekon</w:t>
      </w:r>
      <w:proofErr w:type="spellEnd"/>
      <w:r>
        <w:t xml:space="preserve"> jäsen- ja alumnirekisteri</w:t>
      </w:r>
    </w:p>
    <w:p w14:paraId="2FB0165B" w14:textId="77777777" w:rsidR="002E0FBC" w:rsidRDefault="005034E0">
      <w:pPr>
        <w:pStyle w:val="Otsikko3"/>
      </w:pPr>
      <w:r>
        <w:t>4. Henkilötietojen käsittelyn tarkoitus</w:t>
      </w:r>
    </w:p>
    <w:p w14:paraId="11567B33" w14:textId="77777777" w:rsidR="002E0FBC" w:rsidRDefault="005034E0">
      <w:r>
        <w:t xml:space="preserve">Rekisteri toimii Tuotantotalouden Kilta </w:t>
      </w:r>
      <w:proofErr w:type="spellStart"/>
      <w:r>
        <w:t>Prodeko</w:t>
      </w:r>
      <w:proofErr w:type="spellEnd"/>
      <w:r>
        <w:t xml:space="preserve"> ry:n ja </w:t>
      </w:r>
      <w:proofErr w:type="spellStart"/>
      <w:r>
        <w:t>Prodekon</w:t>
      </w:r>
      <w:proofErr w:type="spellEnd"/>
      <w:r>
        <w:t xml:space="preserve"> Alumni ry:n yhteisenä j</w:t>
      </w:r>
      <w:r>
        <w:t xml:space="preserve">äsenrekisterinä sekä tietolähteenä </w:t>
      </w:r>
      <w:proofErr w:type="spellStart"/>
      <w:r>
        <w:t>Prodekon</w:t>
      </w:r>
      <w:proofErr w:type="spellEnd"/>
      <w:r>
        <w:t xml:space="preserve"> sähköistä ja painettua matrikkelia varten.</w:t>
      </w:r>
    </w:p>
    <w:p w14:paraId="3DC11AB6" w14:textId="77777777" w:rsidR="002E0FBC" w:rsidRDefault="005034E0">
      <w:r>
        <w:t>Rekisterissä olevien henkilötietojen käsittelyn tarkoitukset ovat</w:t>
      </w:r>
    </w:p>
    <w:p w14:paraId="342A8106" w14:textId="77777777" w:rsidR="002E0FBC" w:rsidRDefault="0050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Tuotantotalouden Kilta </w:t>
      </w:r>
      <w:proofErr w:type="spellStart"/>
      <w:r>
        <w:rPr>
          <w:color w:val="000000"/>
        </w:rPr>
        <w:t>Prodeko</w:t>
      </w:r>
      <w:proofErr w:type="spellEnd"/>
      <w:r>
        <w:rPr>
          <w:color w:val="000000"/>
        </w:rPr>
        <w:t xml:space="preserve"> ry:n toiminnan mahdollistaminen</w:t>
      </w:r>
    </w:p>
    <w:p w14:paraId="5DA492E7" w14:textId="77777777" w:rsidR="002E0FBC" w:rsidRDefault="0050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Prodekon</w:t>
      </w:r>
      <w:proofErr w:type="spellEnd"/>
      <w:r>
        <w:rPr>
          <w:color w:val="000000"/>
        </w:rPr>
        <w:t xml:space="preserve"> Alumni ry:n toiminnan mahdollis</w:t>
      </w:r>
      <w:r>
        <w:rPr>
          <w:color w:val="000000"/>
        </w:rPr>
        <w:t>taminen</w:t>
      </w:r>
    </w:p>
    <w:p w14:paraId="0DA48BF3" w14:textId="77777777" w:rsidR="002E0FBC" w:rsidRDefault="0050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Tuotantotalouden Kilta </w:t>
      </w:r>
      <w:proofErr w:type="spellStart"/>
      <w:r>
        <w:rPr>
          <w:color w:val="000000"/>
        </w:rPr>
        <w:t>Prodeko</w:t>
      </w:r>
      <w:proofErr w:type="spellEnd"/>
      <w:r>
        <w:rPr>
          <w:color w:val="000000"/>
        </w:rPr>
        <w:t xml:space="preserve"> ry:n jäsenten ja </w:t>
      </w:r>
      <w:proofErr w:type="spellStart"/>
      <w:r>
        <w:rPr>
          <w:color w:val="000000"/>
        </w:rPr>
        <w:t>Prodekon</w:t>
      </w:r>
      <w:proofErr w:type="spellEnd"/>
      <w:r>
        <w:rPr>
          <w:color w:val="000000"/>
        </w:rPr>
        <w:t xml:space="preserve"> Alu</w:t>
      </w:r>
      <w:bookmarkStart w:id="0" w:name="_GoBack"/>
      <w:bookmarkEnd w:id="0"/>
      <w:r>
        <w:rPr>
          <w:color w:val="000000"/>
        </w:rPr>
        <w:t>mni ry:n jäsenten välisen yhteydenpidon edistäminen</w:t>
      </w:r>
    </w:p>
    <w:p w14:paraId="7C99AF8F" w14:textId="77777777" w:rsidR="002E0FBC" w:rsidRDefault="0050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Aalto-yliopiston tuotantotalouden koulutusohjelmasta valmistuneiden opiskelijoiden sijoittumista työelämässä koskevien tilastotietojen k</w:t>
      </w:r>
      <w:r>
        <w:rPr>
          <w:color w:val="000000"/>
        </w:rPr>
        <w:t>erääminen ja ylläpito</w:t>
      </w:r>
    </w:p>
    <w:p w14:paraId="2EF0E953" w14:textId="77777777" w:rsidR="002E0FBC" w:rsidRDefault="0050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Yhdistyslain (503/1989) 11§ vaatima jäsenrekisterin ylläpito</w:t>
      </w:r>
    </w:p>
    <w:p w14:paraId="6B33F00A" w14:textId="77777777" w:rsidR="002E0FBC" w:rsidRDefault="005034E0">
      <w:pPr>
        <w:pStyle w:val="Otsikko3"/>
      </w:pPr>
      <w:r>
        <w:t>5. Rekisterin tietosisältö</w:t>
      </w:r>
    </w:p>
    <w:p w14:paraId="428C9623" w14:textId="77777777" w:rsidR="002E0FBC" w:rsidRDefault="005034E0">
      <w:r>
        <w:t xml:space="preserve">Rekisteriin tallennetaan vähintään rekisteröidyn täydellinen nimi, kotipaikka, sähköpostiosoite sekä tieto jäsenyydestä Tuotantotalouden Kilta </w:t>
      </w:r>
      <w:proofErr w:type="spellStart"/>
      <w:r>
        <w:t>Pro</w:t>
      </w:r>
      <w:r>
        <w:t>deko</w:t>
      </w:r>
      <w:proofErr w:type="spellEnd"/>
      <w:r>
        <w:t xml:space="preserve"> ry:ssä ja </w:t>
      </w:r>
      <w:proofErr w:type="spellStart"/>
      <w:r>
        <w:t>Prodekon</w:t>
      </w:r>
      <w:proofErr w:type="spellEnd"/>
      <w:r>
        <w:t xml:space="preserve"> Alumni ry:ssä. Tuotantotalouden Kilta </w:t>
      </w:r>
      <w:proofErr w:type="spellStart"/>
      <w:r>
        <w:t>Prodeko</w:t>
      </w:r>
      <w:proofErr w:type="spellEnd"/>
      <w:r>
        <w:t xml:space="preserve"> ry:n jäsenten osalta tallennetaan myös jäsenyyden alkamisvuosi, tiedot jäsenmaksuista sekä tieto Aalto-yliopiston ylioppilaskunnan jäsenyydestä.</w:t>
      </w:r>
    </w:p>
    <w:p w14:paraId="266882C6" w14:textId="77777777" w:rsidR="002E0FBC" w:rsidRDefault="005034E0">
      <w:bookmarkStart w:id="1" w:name="_gjdgxs" w:colFirst="0" w:colLast="0"/>
      <w:bookmarkEnd w:id="1"/>
      <w:r>
        <w:t xml:space="preserve">Rekisteriin voidaan tallentaa myös muita </w:t>
      </w:r>
      <w:r>
        <w:t>rekisterin käyttötarkoitusten mukaisia tietoja, esimerkiksi syntymäaika, osoitetiedot, yhteystiedot, työkokemus tai ammatilliset osaamisalueet, sekä muita rekisteröidyn rekisteriä varten luovuttamia tietoja.</w:t>
      </w:r>
    </w:p>
    <w:p w14:paraId="126DB967" w14:textId="77777777" w:rsidR="002E0FBC" w:rsidRDefault="005034E0">
      <w:r>
        <w:t xml:space="preserve">Lisäksi rekisteriin voidaan ilman rekisteröidyn erillistä suostumusta tallentaa </w:t>
      </w:r>
      <w:commentRangeStart w:id="2"/>
      <w:del w:id="3" w:author="Olli Kiikkilä" w:date="2018-05-22T21:45:00Z">
        <w:r>
          <w:delText xml:space="preserve">henkilötietolain 17§ mukaiset </w:delText>
        </w:r>
      </w:del>
      <w:commentRangeEnd w:id="2"/>
      <w:r>
        <w:commentReference w:id="2"/>
      </w:r>
      <w:r>
        <w:t xml:space="preserve">henkilömatrikkeliin liittyvät tiedot, ellei rekisteröity ole kieltänyt itseään koskevien tietojen tallentamisen. Rekisteröity voi päivittää ja </w:t>
      </w:r>
      <w:r>
        <w:t>poistaa muita tietojaan halutessaan sekä hallita näiden näkyvyyttä matrikkelin muille käyttäjille.</w:t>
      </w:r>
    </w:p>
    <w:p w14:paraId="166E653C" w14:textId="77777777" w:rsidR="002E0FBC" w:rsidRDefault="005034E0">
      <w:r>
        <w:t>Rekisteröity voi poistaa kaikki itseensä liittyvät tiedot ottamalla yhteyttä rekisterin pitäjään. Poistopyyntö tulkitaan samalla eroilmoituksena Tuotantotalo</w:t>
      </w:r>
      <w:r>
        <w:t xml:space="preserve">uden Kilta </w:t>
      </w:r>
      <w:proofErr w:type="spellStart"/>
      <w:r>
        <w:t>Prodeko</w:t>
      </w:r>
      <w:proofErr w:type="spellEnd"/>
      <w:r>
        <w:t xml:space="preserve"> ry:stä tai </w:t>
      </w:r>
      <w:proofErr w:type="spellStart"/>
      <w:r>
        <w:t>Prodekon</w:t>
      </w:r>
      <w:proofErr w:type="spellEnd"/>
      <w:r>
        <w:t xml:space="preserve"> Alumni ry:stä.</w:t>
      </w:r>
      <w:ins w:id="4" w:author="Olli Kiikkilä" w:date="2018-05-22T21:46:00Z">
        <w:r>
          <w:t xml:space="preserve"> Rekisteröity saa tarkasteltavakseen kaikki hänestä säilötyt tiedot koneluettavassa </w:t>
        </w:r>
        <w:proofErr w:type="spellStart"/>
        <w:r>
          <w:lastRenderedPageBreak/>
          <w:t>muodossatarkasteltavakseen</w:t>
        </w:r>
        <w:proofErr w:type="spellEnd"/>
        <w:r>
          <w:t xml:space="preserve"> pyytämällä tätä rekisteriä koskevien asioiden yhteyshenkilöltä (määritetty kohdassa 2).</w:t>
        </w:r>
      </w:ins>
    </w:p>
    <w:p w14:paraId="242E66D8" w14:textId="77777777" w:rsidR="002E0FBC" w:rsidRDefault="005034E0">
      <w:pPr>
        <w:pStyle w:val="Otsikko3"/>
      </w:pPr>
      <w:r>
        <w:t>6. S</w:t>
      </w:r>
      <w:r>
        <w:t>äännönmukaiset tietolähteet</w:t>
      </w:r>
    </w:p>
    <w:p w14:paraId="232C4137" w14:textId="77777777" w:rsidR="002E0FBC" w:rsidRDefault="005034E0">
      <w:r>
        <w:t xml:space="preserve">Tietolähteinä ovat Tuotantotalouden Kilta </w:t>
      </w:r>
      <w:proofErr w:type="spellStart"/>
      <w:r>
        <w:t>Prodeko</w:t>
      </w:r>
      <w:proofErr w:type="spellEnd"/>
      <w:r>
        <w:t xml:space="preserve"> ry:n ja </w:t>
      </w:r>
      <w:proofErr w:type="spellStart"/>
      <w:r>
        <w:t>Prodekon</w:t>
      </w:r>
      <w:proofErr w:type="spellEnd"/>
      <w:r>
        <w:t xml:space="preserve"> Alumni ry:n jäsenhakemusten yhteydessä kerätyt tiedot, rekisteröityjen itse ilmoittamat tiedot, Aalto-yliopiston ylioppilaskunnan toimittamat tiedot ylioppilasku</w:t>
      </w:r>
      <w:r>
        <w:t xml:space="preserve">nnan kautta Tuotantotalouden Kilta </w:t>
      </w:r>
      <w:proofErr w:type="spellStart"/>
      <w:r>
        <w:t>Prodeko</w:t>
      </w:r>
      <w:proofErr w:type="spellEnd"/>
      <w:r>
        <w:t xml:space="preserve"> ry:n jäsenmaksun maksaneista sekä Aalto-yliopiston tuotantotalouden laitoksen toimittamat tiedot tuotantotalouden koulutusohjelmasta valmistuneista.</w:t>
      </w:r>
    </w:p>
    <w:p w14:paraId="73CE9F2A" w14:textId="77777777" w:rsidR="002E0FBC" w:rsidRDefault="005034E0">
      <w:pPr>
        <w:pStyle w:val="Otsikko3"/>
      </w:pPr>
      <w:r>
        <w:t>7. Tietojen säännönmukaiset luovutukset</w:t>
      </w:r>
    </w:p>
    <w:p w14:paraId="58BCF356" w14:textId="77777777" w:rsidR="002E0FBC" w:rsidRDefault="005034E0">
      <w:r>
        <w:t>Rekisterin tietoja luovu</w:t>
      </w:r>
      <w:r>
        <w:t xml:space="preserve">tetaan </w:t>
      </w:r>
      <w:proofErr w:type="spellStart"/>
      <w:r>
        <w:t>Prodekon</w:t>
      </w:r>
      <w:proofErr w:type="spellEnd"/>
      <w:r>
        <w:t xml:space="preserve"> Alumni ry:lle siten kuin se on rekisterin käyttötarkoitusten mukaan aiheellista.</w:t>
      </w:r>
    </w:p>
    <w:p w14:paraId="63D0056E" w14:textId="77777777" w:rsidR="002E0FBC" w:rsidRDefault="005034E0">
      <w:r>
        <w:t xml:space="preserve">Rekisterin tiedot julkaistaan </w:t>
      </w:r>
      <w:proofErr w:type="spellStart"/>
      <w:r>
        <w:t>Prodekon</w:t>
      </w:r>
      <w:proofErr w:type="spellEnd"/>
      <w:r>
        <w:t xml:space="preserve"> sähköisessä matrikkelissa osoitteessa </w:t>
      </w:r>
      <w:hyperlink r:id="rId11">
        <w:r>
          <w:rPr>
            <w:color w:val="0000FF"/>
            <w:u w:val="single"/>
          </w:rPr>
          <w:t>https://matrikkeli.prodeko.org</w:t>
        </w:r>
      </w:hyperlink>
      <w:r>
        <w:t xml:space="preserve">. </w:t>
      </w:r>
      <w:r>
        <w:t xml:space="preserve">Pääsy </w:t>
      </w:r>
      <w:proofErr w:type="spellStart"/>
      <w:r>
        <w:t>Prodekon</w:t>
      </w:r>
      <w:proofErr w:type="spellEnd"/>
      <w:r>
        <w:t xml:space="preserve"> sähköiseen matrikkeliin on ainoastaan rekisteriin kuuluvilla henkilöillä. Rekisterin tiedot voidaan myös julkaista </w:t>
      </w:r>
      <w:proofErr w:type="spellStart"/>
      <w:r>
        <w:t>Prodekon</w:t>
      </w:r>
      <w:proofErr w:type="spellEnd"/>
      <w:r>
        <w:t xml:space="preserve"> painetussa matrikkelissa. Rekisteröidyllä on oikeus kieltää tietojensa julkaisu, sekä sähköisessä että painetussa mat</w:t>
      </w:r>
      <w:r>
        <w:t>rikkelissa, osittain tai kokonaan.</w:t>
      </w:r>
    </w:p>
    <w:p w14:paraId="3E6D28F9" w14:textId="77777777" w:rsidR="002E0FBC" w:rsidRDefault="005034E0">
      <w:r>
        <w:t>Rekisteristä voidaan luovuttaa ei-yksilöityjä tilastotietoja Aalto-yliopistolle.</w:t>
      </w:r>
    </w:p>
    <w:p w14:paraId="7CC9B464" w14:textId="77777777" w:rsidR="002E0FBC" w:rsidRDefault="005034E0">
      <w:r>
        <w:t xml:space="preserve">Tuotantotalouden Kilta </w:t>
      </w:r>
      <w:proofErr w:type="spellStart"/>
      <w:r>
        <w:t>Prodeko</w:t>
      </w:r>
      <w:proofErr w:type="spellEnd"/>
      <w:r>
        <w:t xml:space="preserve"> ry:n jäsenillä sekä </w:t>
      </w:r>
      <w:proofErr w:type="spellStart"/>
      <w:r>
        <w:t>Prodekon</w:t>
      </w:r>
      <w:proofErr w:type="spellEnd"/>
      <w:r>
        <w:t xml:space="preserve"> Alumni ry:n jäsenillä on yhdistyslain 11§ 2 mom. mukainen oikeus tutustua tietoo</w:t>
      </w:r>
      <w:r>
        <w:t>n yhdistykseensä kuuluvien jäsenten nimistä ja kotipaikoista.</w:t>
      </w:r>
    </w:p>
    <w:p w14:paraId="611A5BA9" w14:textId="77777777" w:rsidR="002E0FBC" w:rsidRDefault="005034E0">
      <w:pPr>
        <w:pStyle w:val="Otsikko3"/>
      </w:pPr>
      <w:r>
        <w:t>8. Tietojen siirto EU:n tai ETA:n ulkopuolelle</w:t>
      </w:r>
    </w:p>
    <w:p w14:paraId="4B3B3BA2" w14:textId="77777777" w:rsidR="002E0FBC" w:rsidRDefault="005034E0">
      <w:r>
        <w:t xml:space="preserve">Tietoja ei siirretä tai luovuteta Euroopan Unionin tai Euroopan talousalueen ulkopuolelle. </w:t>
      </w:r>
    </w:p>
    <w:p w14:paraId="3A6B9C81" w14:textId="77777777" w:rsidR="002E0FBC" w:rsidRDefault="005034E0">
      <w:pPr>
        <w:pStyle w:val="Otsikko3"/>
      </w:pPr>
      <w:r>
        <w:t>9. Rekisterin suojauksen periaatteet</w:t>
      </w:r>
    </w:p>
    <w:p w14:paraId="4D5FD4DB" w14:textId="77777777" w:rsidR="002E0FBC" w:rsidRDefault="005034E0">
      <w:r>
        <w:t xml:space="preserve">Rekisterin koneellisesti tallennetut tiedot on suojattu alan yleisten ja hyvien käytäntöjen mukaisesti. Pääsy rekisteriin on rajattu Tuotantotalouden Kilta </w:t>
      </w:r>
      <w:proofErr w:type="spellStart"/>
      <w:r>
        <w:t>Prodeko</w:t>
      </w:r>
      <w:proofErr w:type="spellEnd"/>
      <w:r>
        <w:t xml:space="preserve"> ry:n hallitukselle, </w:t>
      </w:r>
      <w:proofErr w:type="spellStart"/>
      <w:r>
        <w:t>Prodekon</w:t>
      </w:r>
      <w:proofErr w:type="spellEnd"/>
      <w:r>
        <w:t xml:space="preserve"> Alumni ry:n hallitukselle,</w:t>
      </w:r>
      <w:r>
        <w:t xml:space="preserve"> sekä Tuotantotalouden Kilta </w:t>
      </w:r>
      <w:proofErr w:type="spellStart"/>
      <w:r>
        <w:t>Prodeko</w:t>
      </w:r>
      <w:proofErr w:type="spellEnd"/>
      <w:r>
        <w:t xml:space="preserve"> ry:n hallituksen tiettyä tarkoitusta varten valtuuttamille henkilöille. </w:t>
      </w:r>
    </w:p>
    <w:p w14:paraId="7075C726" w14:textId="77777777" w:rsidR="002E0FBC" w:rsidRDefault="005034E0">
      <w:r>
        <w:t xml:space="preserve">Mahdollinen manuaalinen aineisto säilytetään lukitussa tilassa, jonne on pääsy ainoastaan Tuotantotalouden Kilta </w:t>
      </w:r>
      <w:proofErr w:type="spellStart"/>
      <w:r>
        <w:t>Prodeko</w:t>
      </w:r>
      <w:proofErr w:type="spellEnd"/>
      <w:r>
        <w:t xml:space="preserve"> ry:n hallituksen jäsenill</w:t>
      </w:r>
      <w:r>
        <w:t>ä.</w:t>
      </w:r>
    </w:p>
    <w:p w14:paraId="7165E4BA" w14:textId="77777777" w:rsidR="002E0FBC" w:rsidRDefault="005034E0">
      <w:pPr>
        <w:pStyle w:val="Otsikko3"/>
      </w:pPr>
      <w:r>
        <w:t>10. Tarkastusoikeus ja oikeus vaatia tiedon korjaamista</w:t>
      </w:r>
    </w:p>
    <w:p w14:paraId="6D04B15F" w14:textId="77777777" w:rsidR="002E0FBC" w:rsidRDefault="005034E0">
      <w:r>
        <w:t>Jokaisella rekisterissä olevalla henkilöllä on oikeus tarkistaa rekisteriin tallennetut tietonsa ja vaatia mahdollisen virheellisen tiedon korjaamista tai puutteellisen tiedon täydentämistä. Mikäli</w:t>
      </w:r>
      <w:r>
        <w:t xml:space="preserve"> henkilö haluaa tarkistaa hänestä tallennetut tiedot tai vaatia niihin oikaisua, pyyntö tulee lähettää kirjallisesti rekisterinpitäjälle. Rekisterinpitäjä voi pyytää tarvittaessa pyynnön esittäjää todistamaan henkilöllisyytensä. Rekisterinpitäjä vastaa asi</w:t>
      </w:r>
      <w:r>
        <w:t>akkaalle EU:n tietosuoja-asetuksessa säädetyssä ajassa (pääsääntöisesti kuukauden kuluessa).</w:t>
      </w:r>
    </w:p>
    <w:p w14:paraId="681588D0" w14:textId="77777777" w:rsidR="002E0FBC" w:rsidRDefault="005034E0">
      <w:pPr>
        <w:pStyle w:val="Otsikko3"/>
      </w:pPr>
      <w:r>
        <w:lastRenderedPageBreak/>
        <w:t>11. Rekisterin tietojen säilytysaika</w:t>
      </w:r>
    </w:p>
    <w:p w14:paraId="1D2E84C8" w14:textId="77777777" w:rsidR="002E0FBC" w:rsidRDefault="005034E0">
      <w:pPr>
        <w:tabs>
          <w:tab w:val="left" w:pos="3320"/>
        </w:tabs>
      </w:pPr>
      <w:r>
        <w:t xml:space="preserve">Rekisterissä säilytetään vain niiden henkilöiden tietoja, jotka ovat joko Tuotantotalouden Kilta </w:t>
      </w:r>
      <w:proofErr w:type="spellStart"/>
      <w:r>
        <w:t>Prodeko</w:t>
      </w:r>
      <w:proofErr w:type="spellEnd"/>
      <w:r>
        <w:t xml:space="preserve"> ry:n tai </w:t>
      </w:r>
      <w:proofErr w:type="spellStart"/>
      <w:r>
        <w:t>Prodekon</w:t>
      </w:r>
      <w:proofErr w:type="spellEnd"/>
      <w:r>
        <w:t xml:space="preserve"> Alu</w:t>
      </w:r>
      <w:r>
        <w:t xml:space="preserve">mni ry:n jäseniä. Yhdistyksistä eronneiden tai erotettujen henkilöiden tiedot poistetaan rekisteristä kohtuullisen ajan kuluessa viimeistään kuukauden päästä </w:t>
      </w:r>
      <w:proofErr w:type="spellStart"/>
      <w:r>
        <w:t>eroamis</w:t>
      </w:r>
      <w:proofErr w:type="spellEnd"/>
      <w:r>
        <w:t>- tai erottamispäätöksestä.</w:t>
      </w:r>
    </w:p>
    <w:sectPr w:rsidR="002E0FBC">
      <w:headerReference w:type="default" r:id="rId12"/>
      <w:footerReference w:type="default" r:id="rId13"/>
      <w:pgSz w:w="11907" w:h="16840"/>
      <w:pgMar w:top="2340" w:right="1107" w:bottom="1134" w:left="179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Olli Kiikkilä" w:date="2018-05-22T21:45:00Z" w:initials="">
    <w:p w14:paraId="1AB7A69E" w14:textId="77777777" w:rsidR="002E0FBC" w:rsidRDefault="005034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Ei kannattane viitata vanhaan henkilötietolakiin, koska se menee joka tapauksessa suurelta osin uusiksi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B7A6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B7A69E" w16cid:durableId="2018F9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92AF1" w14:textId="77777777" w:rsidR="005034E0" w:rsidRDefault="005034E0">
      <w:pPr>
        <w:spacing w:after="0" w:line="240" w:lineRule="auto"/>
      </w:pPr>
      <w:r>
        <w:separator/>
      </w:r>
    </w:p>
  </w:endnote>
  <w:endnote w:type="continuationSeparator" w:id="0">
    <w:p w14:paraId="61E44A2B" w14:textId="77777777" w:rsidR="005034E0" w:rsidRDefault="0050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E5C41" w14:textId="77777777" w:rsidR="002E0FBC" w:rsidRDefault="005034E0">
    <w:pPr>
      <w:tabs>
        <w:tab w:val="center" w:pos="4820"/>
        <w:tab w:val="right" w:pos="900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22C7F16D" wp14:editId="6B859D9A">
              <wp:simplePos x="0" y="0"/>
              <wp:positionH relativeFrom="margin">
                <wp:posOffset>165100</wp:posOffset>
              </wp:positionH>
              <wp:positionV relativeFrom="paragraph">
                <wp:posOffset>114300</wp:posOffset>
              </wp:positionV>
              <wp:extent cx="5760720" cy="12700"/>
              <wp:effectExtent l="0" t="0" r="0" b="0"/>
              <wp:wrapSquare wrapText="bothSides" distT="0" distB="0" distL="114300" distR="114300"/>
              <wp:docPr id="1" name="Suora nuoliyhdysviiv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5640" y="3779683"/>
                        <a:ext cx="5760720" cy="635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165100</wp:posOffset>
              </wp:positionH>
              <wp:positionV relativeFrom="paragraph">
                <wp:posOffset>114300</wp:posOffset>
              </wp:positionV>
              <wp:extent cx="5760720" cy="1270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565D680" w14:textId="77777777" w:rsidR="002E0FBC" w:rsidRDefault="005034E0">
    <w:pPr>
      <w:pStyle w:val="Otsikko6"/>
    </w:pPr>
    <w:r>
      <w:t>REKISTERISELOSTE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CC544F">
      <w:fldChar w:fldCharType="separate"/>
    </w:r>
    <w:r w:rsidR="00CC544F">
      <w:rPr>
        <w:noProof/>
      </w:rPr>
      <w:t>1</w:t>
    </w:r>
    <w: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0C504" w14:textId="77777777" w:rsidR="005034E0" w:rsidRDefault="005034E0">
      <w:pPr>
        <w:spacing w:after="0" w:line="240" w:lineRule="auto"/>
      </w:pPr>
      <w:r>
        <w:separator/>
      </w:r>
    </w:p>
  </w:footnote>
  <w:footnote w:type="continuationSeparator" w:id="0">
    <w:p w14:paraId="2CE22BD8" w14:textId="77777777" w:rsidR="005034E0" w:rsidRDefault="0050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D528D" w14:textId="77777777" w:rsidR="002E0FBC" w:rsidRDefault="002E0FBC"/>
  <w:p w14:paraId="7604D398" w14:textId="77777777" w:rsidR="002E0FBC" w:rsidRDefault="005034E0">
    <w:r>
      <w:t>REKISTERISELOSTE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Laatimispäivä 16.5.2018</w:t>
    </w:r>
    <w:r>
      <w:br/>
      <w:t>Henkilötietolaki (523/99) 10 §</w:t>
    </w:r>
    <w:r>
      <w:tab/>
    </w:r>
    <w:r>
      <w:tab/>
    </w:r>
    <w:r>
      <w:tab/>
    </w:r>
    <w:r>
      <w:tab/>
    </w:r>
    <w:r>
      <w:tab/>
    </w:r>
    <w:r>
      <w:tab/>
      <w:t xml:space="preserve">Viimeisin muutos </w:t>
    </w:r>
    <w:r w:rsidR="00CC544F">
      <w:t>21</w:t>
    </w:r>
    <w:r>
      <w:t>.</w:t>
    </w:r>
    <w:r w:rsidR="00CC544F">
      <w:t>2</w:t>
    </w:r>
    <w:r>
      <w:t>.201</w:t>
    </w:r>
    <w:r w:rsidR="00CC544F">
      <w:t>9</w:t>
    </w:r>
  </w:p>
  <w:p w14:paraId="32366F65" w14:textId="77777777" w:rsidR="002E0FBC" w:rsidRDefault="005034E0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19DF349" wp14:editId="238AE6E0">
              <wp:simplePos x="0" y="0"/>
              <wp:positionH relativeFrom="margin">
                <wp:posOffset>152400</wp:posOffset>
              </wp:positionH>
              <wp:positionV relativeFrom="paragraph">
                <wp:posOffset>88900</wp:posOffset>
              </wp:positionV>
              <wp:extent cx="5760720" cy="12700"/>
              <wp:effectExtent l="0" t="0" r="0" b="0"/>
              <wp:wrapNone/>
              <wp:docPr id="2" name="Suora nuoliyhdysviiv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5640" y="3779683"/>
                        <a:ext cx="5760720" cy="635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152400</wp:posOffset>
              </wp:positionH>
              <wp:positionV relativeFrom="paragraph">
                <wp:posOffset>88900</wp:posOffset>
              </wp:positionV>
              <wp:extent cx="576072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30177"/>
    <w:multiLevelType w:val="multilevel"/>
    <w:tmpl w:val="BE9CEE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FBC"/>
    <w:rsid w:val="002E0FBC"/>
    <w:rsid w:val="005034E0"/>
    <w:rsid w:val="00CC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54FAEB"/>
  <w15:docId w15:val="{3BDC79EA-2D9E-EB44-87C8-A7974073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240" w:after="0"/>
      <w:outlineLvl w:val="0"/>
    </w:pPr>
    <w:rPr>
      <w:color w:val="262626"/>
      <w:sz w:val="32"/>
      <w:szCs w:val="32"/>
    </w:rPr>
  </w:style>
  <w:style w:type="paragraph" w:styleId="Otsikko2">
    <w:name w:val="heading 2"/>
    <w:basedOn w:val="Normaali"/>
    <w:next w:val="Normaali"/>
    <w:uiPriority w:val="9"/>
    <w:unhideWhenUsed/>
    <w:qFormat/>
    <w:pPr>
      <w:keepNext/>
      <w:keepLines/>
      <w:spacing w:before="40" w:after="0"/>
      <w:outlineLvl w:val="1"/>
    </w:pPr>
    <w:rPr>
      <w:color w:val="262626"/>
      <w:sz w:val="28"/>
      <w:szCs w:val="28"/>
    </w:rPr>
  </w:style>
  <w:style w:type="paragraph" w:styleId="Otsikko3">
    <w:name w:val="heading 3"/>
    <w:basedOn w:val="Normaali"/>
    <w:next w:val="Normaali"/>
    <w:uiPriority w:val="9"/>
    <w:unhideWhenUsed/>
    <w:qFormat/>
    <w:pPr>
      <w:keepNext/>
      <w:keepLines/>
      <w:spacing w:before="40" w:after="0"/>
      <w:outlineLvl w:val="2"/>
    </w:pPr>
    <w:rPr>
      <w:color w:val="0D0D0D"/>
      <w:sz w:val="24"/>
      <w:szCs w:val="24"/>
    </w:rPr>
  </w:style>
  <w:style w:type="paragraph" w:styleId="Otsikko4">
    <w:name w:val="heading 4"/>
    <w:basedOn w:val="Normaali"/>
    <w:next w:val="Normaali"/>
    <w:uiPriority w:val="9"/>
    <w:unhideWhenUsed/>
    <w:qFormat/>
    <w:pPr>
      <w:keepNext/>
      <w:keepLines/>
      <w:spacing w:before="40" w:after="0"/>
      <w:outlineLvl w:val="3"/>
    </w:pPr>
    <w:rPr>
      <w:i/>
      <w:color w:val="404040"/>
    </w:rPr>
  </w:style>
  <w:style w:type="paragraph" w:styleId="Otsikko5">
    <w:name w:val="heading 5"/>
    <w:basedOn w:val="Normaali"/>
    <w:next w:val="Normaali"/>
    <w:uiPriority w:val="9"/>
    <w:unhideWhenUsed/>
    <w:qFormat/>
    <w:pPr>
      <w:keepNext/>
      <w:keepLines/>
      <w:spacing w:before="40" w:after="0"/>
      <w:outlineLvl w:val="4"/>
    </w:pPr>
    <w:rPr>
      <w:color w:val="404040"/>
    </w:rPr>
  </w:style>
  <w:style w:type="paragraph" w:styleId="Otsikko6">
    <w:name w:val="heading 6"/>
    <w:basedOn w:val="Normaali"/>
    <w:next w:val="Normaali"/>
    <w:uiPriority w:val="9"/>
    <w:unhideWhenUsed/>
    <w:qFormat/>
    <w:pPr>
      <w:keepNext/>
      <w:keepLines/>
      <w:spacing w:before="40" w:after="0"/>
      <w:outlineLvl w:val="5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spacing w:after="0" w:line="240" w:lineRule="auto"/>
      <w:contextualSpacing/>
    </w:pPr>
    <w:rPr>
      <w:sz w:val="56"/>
      <w:szCs w:val="56"/>
    </w:rPr>
  </w:style>
  <w:style w:type="paragraph" w:styleId="Alaotsikko">
    <w:name w:val="Subtitle"/>
    <w:basedOn w:val="Normaali"/>
    <w:next w:val="Normaali"/>
    <w:uiPriority w:val="11"/>
    <w:qFormat/>
    <w:rPr>
      <w:color w:val="5A5A5A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Pr>
      <w:sz w:val="20"/>
      <w:szCs w:val="20"/>
    </w:rPr>
  </w:style>
  <w:style w:type="character" w:styleId="Kommentinviite">
    <w:name w:val="annotation reference"/>
    <w:basedOn w:val="Kappaleenoletusfontti"/>
    <w:uiPriority w:val="99"/>
    <w:semiHidden/>
    <w:unhideWhenUsed/>
    <w:rPr>
      <w:sz w:val="16"/>
      <w:szCs w:val="16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C54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C544F"/>
    <w:rPr>
      <w:rFonts w:ascii="Times New Roman" w:hAnsi="Times New Roman" w:cs="Times New Roman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CC54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C544F"/>
  </w:style>
  <w:style w:type="paragraph" w:styleId="Alatunniste">
    <w:name w:val="footer"/>
    <w:basedOn w:val="Normaali"/>
    <w:link w:val="AlatunnisteChar"/>
    <w:uiPriority w:val="99"/>
    <w:unhideWhenUsed/>
    <w:rsid w:val="00CC54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C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ediakeisari@prodeko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rikkeli.prodeko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4808</Characters>
  <Application>Microsoft Office Word</Application>
  <DocSecurity>0</DocSecurity>
  <Lines>40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Videman Tua</cp:lastModifiedBy>
  <cp:revision>2</cp:revision>
  <dcterms:created xsi:type="dcterms:W3CDTF">2019-02-21T08:17:00Z</dcterms:created>
  <dcterms:modified xsi:type="dcterms:W3CDTF">2019-02-21T08:17:00Z</dcterms:modified>
</cp:coreProperties>
</file>